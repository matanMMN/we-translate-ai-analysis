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bidi/>
        <w:spacing w:after="120" w:line="276" w:lineRule="auto"/>
        <w:ind w:left="0" w:right="0"/>
        <w:jc w:val="left"/>
        <w:rPr/>
      </w:pPr>
      <w:commentRangeStart w:id="0"/>
      <w:r>
        <w:rPr>
          <w:rFonts w:ascii="Arial" w:eastAsia="Arial" w:hAnsi="Arial"/>
          <w:rtl/>
          <w:sz w:val="22"/>
        </w:rPr>
        <w:t xml:space="preserve">עלון</w:t>
      </w:r>
      <w:r>
        <w:rPr>
          <w:rFonts w:ascii="Arial" w:eastAsia="Arial" w:hAnsi="Arial"/>
          <w:rtl/>
          <w:sz w:val="22"/>
        </w:rPr>
        <w:t xml:space="preserve"> </w:t>
      </w:r>
      <w:commentRangeEnd w:id="0"/>
      <w:r>
        <w:commentReference w:id="0"/>
      </w:r>
      <w:r>
        <w:rPr>
          <w:rFonts w:ascii="Arial" w:eastAsia="Arial" w:hAnsi="Arial"/>
          <w:rtl/>
          <w:sz w:val="22"/>
        </w:rPr>
        <w:t xml:space="preserve">לצרכן לפי תקנות הרוקחים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תכשירים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התשמ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1986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משווקת על פי מרשם רופא בלבד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טבליות מצופות</w:t>
      </w:r>
      <w:r>
        <w:rPr>
          <w:rFonts w:ascii="Arial" w:eastAsia="Arial" w:hAnsi="Arial"/>
          <w:rtl/>
          <w:sz w:val="22"/>
        </w:rPr>
        <w:cr/>
      </w:r>
      <w:ins w:id="1" w:author="Admin Adminel" w:date="2024-11-06T15:21:45.032Z">
        <w:r>
          <w:rPr>
            <w:rFonts w:ascii="Arial" w:eastAsia="Arial" w:hAnsi="Arial"/>
            <w:rtl/>
            <w:sz w:val="22"/>
          </w:rPr>
          <w:t xml:space="preserve">Saving</w:t>
        </w:r>
      </w:ins>
      <w:ins w:id="2" w:author="Admin Adminel" w:date="2024-11-06T15:21:45.032Z">
        <w:r>
          <w:rPr>
            <w:rFonts w:ascii="Arial" w:eastAsia="Arial" w:hAnsi="Arial"/>
            <w:rtl/>
            <w:sz w:val="22"/>
          </w:rPr>
          <w:t xml:space="preserve"> </w:t>
        </w:r>
      </w:ins>
      <w:ins w:id="3" w:author="Admin Adminel" w:date="2024-11-06T15:21:45.032Z">
        <w:r>
          <w:rPr>
            <w:rFonts w:ascii="Arial" w:eastAsia="Arial" w:hAnsi="Arial"/>
            <w:rtl/>
            <w:sz w:val="22"/>
          </w:rPr>
          <w:t xml:space="preserve">test</w:t>
        </w:r>
      </w:ins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כל טבליה מצופה מכילה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אלטריפטאן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כהידרוברומיד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eletriptan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as hydrobromide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20 mg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 mg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mg 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רשימת חומרים בלתי פעילים ואלרגניים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ראה 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מידע חשוב על חלק מהמרכיבים של התרופה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מידע נוסף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קרא בעיון את העלון עד סופו בטרם תשתמש בתרופה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עלון זה מכיל מידע תמציתי על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יש 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שאלות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נוספות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פנה אל הרופא או אל הרוקח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תרופה זו נרשמה עבורך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 תעביר אותה לאחרים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היא עלולה להזיק להם גם אם נראה לך כי מצבם הרפואי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דומה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למה מיועדת התרופה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לטיפול אקוטי בשלב כאב הראש של התקף 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עם או ללא אאורה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העשויה להתבטא בבעיות בראייה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קהות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חושים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והפרעות בדיבור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קבוצה תרפויטית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אגוניסט סלקטיבי לרצפטור לסרוטונין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לפני השימוש בתרופה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להשתמש בתרופה 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רגיש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אלרגי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לחומר הפעיל או לכל אחד מהמרכיבים הנוספים אשר מכילה התרופה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מפורטים בסעיף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ממחלה חמורה של הכבד או הכליה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מיתר לחץ דם בינוני עד חמור או מיתר לחץ דם קל שאינו מטופל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סבלת אי פעם מבעיות בלב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התקף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תעוקת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ספיקת לב או קצב לב לא תקין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משמעותית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אריתמיה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היצרות זמנית ופתאומית של אחד העורקים הכליליים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סובל מהפרעה בזרימת הדם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מחלה של כלי דם פריפריאליים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סבלת אי פעם משבץ מוחי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אפילו שבץ קל אשר נמשך רק מספר דקות או שעות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במהלך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השעות לפני או אחרי 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נטלת ארגוטמין או תרופות דומות לארגוטמין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כולל מתיסרגיד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נוטל תרופות אחרות ששמן מסתיים ב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טריפטאן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סומאטריפטאן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ריזאטריפטאן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נאראטריפטאן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זולמיטריפטאן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אלמוטריפטאן ופרובאטריפטאן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אזהרות מיוחדות הנוגעות לשימוש בתרופה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לפני הטיפול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ספר לרופא 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סובל מסוכרת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מעשן או מטופל בתחליפי ניקוטין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גבר מעל 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אישה לאחר גיל המעבר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או מישהו במשפחתך סובל ממחלת כלי דם כליליים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נאמר לך בעבר שייתכן שאתה בסיכון גבוה למחלות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לפני השימוש ברילרט</w:t>
      </w:r>
      <w:r>
        <w:rPr>
          <w:rFonts w:ascii="Arial" w:eastAsia="Arial" w:hAnsi="Arial"/>
          <w:rtl/>
          <w:sz w:val="22"/>
        </w:rPr>
        <w:t xml:space="preserve">™.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שימוש תדיר בתרופות למיגרנה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אתה משתמש שוב ושוב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בתרופות אחרות לטיפול במיגרנות לאורך מספר ימים או שבועות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הדבר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לגרום לכאבי ראש יומיים מתמשכים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דווח לרופא אם אתה סובל מזה מאחר שייתכן שתצטרך להפסיק את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הטיפול לזמן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ילדים ומתבגרים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תרופה זו איננה מיועדת לילדים ומתבגרים מתחת לגיל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18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מבוגרים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תרופה זו איננה מיועדת למטופלים מעל גיל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מטופלים עם פגיעה כלייתית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להשתמש בתרופה במטופלים עם פגיעה כלייתית קלה או בינונית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במטופלים אלו המינון ההתחלתי המומלץ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והמינון היומי המקסימלי 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התאמת המינון תבוצע 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י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מטופלים עם פגיעה כבדית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להשתמש בתרופה במטופלים עם פגיעה כבדית קלה או בינונית ואין צורך בהתאמת מינון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בדיקות ומעקב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במהלך תקופת הטיפול בתכשיר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ייתכן שתופנה על ידי הרופא לבדיקות דם לבדוק עלייה ברמת אנזימי כבד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ובעיות אחרות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בדם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תגובות בין תרופתיות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אתה לוקח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אם לקחת לאחרונה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תרופות אחרות כולל תרופות ללא מרשם ותוספי תזונה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ספר על כך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לרופא 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עם תרופות מסוימות יכולה לגרום לתופעות לוואי חמורות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במהלך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השעות לפני או אחרי נטילת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נטלת ארגוטמין או תרופות דומות לארגוטמין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כולל מ</w:t>
      </w:r>
      <w:r>
        <w:rPr>
          <w:rFonts w:ascii="Arial" w:eastAsia="Arial" w:hAnsi="Arial"/>
          <w:rtl/>
          <w:sz w:val="22"/>
        </w:rPr>
        <w:t xml:space="preserve">תיסרגיד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אתה נוטל תרופות אחרות ששמן מסתיים ב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טריפטאן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סומאטריפטאן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ריזאטריפטאן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נאראטריפטאן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זולמיטריפטאן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אלמוטריפטאן ופרובאטריפטאן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תרופות מסוימות יכולות להשפיע על אופן הפעולה של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שרילרט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עצמה יכולה להפחית את היעילות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תרופות אחרות הניטלות איתה באותו הזמן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אלו כוללות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בזיהומים פטריתיים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קטוקונאזול ואיטראקונאזול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בזיהומים חיידקיים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אריתרומיצין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קלריתרומיצין וגו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סאמיצין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תרופות לטיפול באיידס ו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HIV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לדוגמה ריטונאביר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אינדינאביר ונלפינאביר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ליטול את התכשיר הצמחי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St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John's wort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היפריקום פרפורטום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באותו הזמן עם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כבר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התחלת ליטול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התכשיר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St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John's wort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לפני הפסקת השימוש בו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ספר לרופא לפני תחילת הטיפול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אתה נוטל תרופות ממשפחת 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SSRI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SNRI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לטיפול בדיכאון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והפרעות נפשיות אחרות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השימוש בתרופות אלו בשילוב עם תרופות מסוימות לטיפול במיגרנות עלול להגביר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הסיכון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להתפתחות תסמונת 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למידע נוסף על תסמונת סרוטונין ראה סעיף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תופעות לוואי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SSRI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מעכבות ספיגה חוזרת של סרוטונין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SNRI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*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מעכבות ספיגה חוזרת של סרוטונין ונוראדרנלין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שימוש בתרופה ומזון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ליטול את התרופה לפני או אחרי האוכל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היריון והנקה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להשתמש בתרופה מבלי להיוועץ ברופא לפני התחלת הטיפול אם הינך בהיריון או מיניקה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חושבת שייתכן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שאת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בהיריון או מתכננת להיכנס להיריון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מומלץ להימנע מהנקה במשך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שעות לאחר נטילת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נהיגה ושימוש במכונות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ייתכן שהשימוש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שהמיגרנה עצמה יגרמו לך לישנוניות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יכולה גם לגרום לך לסחרחורת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לכן הימנע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מנהיגה ומהפעלת מכונות במהלך התקף מיגרנה או לאחר נטילת התרופה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מידע חשוב על חלק מהמרכיבים של התרופה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מכילה לקטוז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סנסט ילו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Sunset Yellow Aluminium Lake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E 110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ונתרן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לקטוז הינו סוג של סוכר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נאמר לך 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י הרופא שיש לך אי סבילות לסוכרים מסוימים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לפני התחלת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הטיפול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חומר הצבע סנסט ילו עלול לגרום לתגובות אלרגיות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טבליות 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מכילות פחות מ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מילימול נתרן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23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בטבליה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ולכן ניתן להגדירה כי הינה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ללא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נתרן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מבחינה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מהותית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3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כיצד תשתמש בתרופה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להשתמש בתכשיר תמיד בהתאם להוראות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עליך לבדוק עם הרופא או הרוקח אם אינך בטוח בנוגע למינון ואופן הטיפול בתכשיר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המינון ואופן הטיפול יקבעו על ידי הרופא בלבד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ליטול את התרופה בכל שלב לאחר הופעת כאב הראש המיגרנוטי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אך מוטב ליטול אותה מוקדם ככל הניתן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אולם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עליך ליטול את התרופה רק בשלב כאב הראש של התקף המיגרנה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את התרופה למניעת התקף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המינון ההתחלתי הרגיל הוא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לאחר נטילת הטבליה הראשונה אין הקלה במיגרנה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ליטול טבליה נוספת לאותו התקף המיגרנה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לאחר נטילת הטבליה הראשונה יש הקלה במיגרנה ולאחר מכן שוב החמרה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אתה יכול לקחת טבליה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נוספת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אולם יש להמתין לפחות שעתיים לפני נטילת הטבליה השנייה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אין ליטול מינון גבוה יותר מ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160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24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שעות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אם טבליה אחת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 לא מקלה על המיגרנה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יש להיוועץ ברופא שעשוי להחליט על הגדלת המינון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בזמן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התקפים עתידיים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לעבור על המנה המומלצת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לבלוע את התרופה בשלמות עם מים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לכתוש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לחצות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ללעוס את הטבליה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מכיוון שהיא מצופה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נטלת מנת יתר או אם בטעות בלע ילד מן התרופה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פנה מיד לרופא או לחדר מיון של בית חולים והבא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את אריזת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איתך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אין ליטול תרופות בחושך</w:t>
      </w:r>
      <w:r>
        <w:rPr>
          <w:rFonts w:ascii="Arial" w:eastAsia="Arial" w:hAnsi="Arial"/>
          <w:rtl/>
          <w:sz w:val="22"/>
        </w:rPr>
        <w:t xml:space="preserve">!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בדוק התווית והמנה בכל פעם שהנך נוטל תרופה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הרכב משקפיים אם הנך זקוק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יש לך שאלות נוספות בנוגע לשימוש בתרופה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היוועץ ברופא או ברוקח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תופעות לוואי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כמו בכל תרופה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השימוש ברילרט</w:t>
      </w:r>
      <w:r>
        <w:rPr>
          <w:rFonts w:ascii="Arial" w:eastAsia="Arial" w:hAnsi="Arial"/>
          <w:rtl/>
          <w:sz w:val="22"/>
        </w:rPr>
        <w:t xml:space="preserve">™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עלול לגרום לתופעות לוואי בחלק מהמשתמשים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 תיבהל למקרא רשימת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תופעות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הלוואי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ייתכן שלא תסבול מאף אחת מהן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יש לפנות לרופא מיד אם אתה חווה כל אחד מהתסמינים הבאים לאחר נטילת התרופה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צפצופים פתאומיים בנשימה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קשיי 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התנפחות של העפעפיים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הפנים או השפתיים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פריחה או גרד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במיוחד אם משפיעים על כל הגוף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מכיוון שזה עשוי להיות סימן לתגובת רגישות יתר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כאב ולחץ בחזה שיכולים להיות חזקים ולערב את הגרון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אלו עלולים להיות תסמינים של הפרעה בזרי</w:t>
      </w:r>
      <w:r>
        <w:rPr>
          <w:rFonts w:ascii="Arial" w:eastAsia="Arial" w:hAnsi="Arial"/>
          <w:rtl/>
          <w:sz w:val="22"/>
        </w:rPr>
        <w:t xml:space="preserve">מת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הדם ללב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מחלת לב איסכמית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סימנים ותסמינים של תסמונת סרוטונין שיכולים לכלול אי שקט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הזיות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קואורדינציה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 לב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מהיר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עלייה בחום הגוף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שינויים מהירים בלחץ הדם ורפלקסים מוגברים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נוספות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שכיחות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כאב או לחץ בחזה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דפיקות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 לב מהיר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סחרחורת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סחרור או סיבוב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ורטיגו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ראש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ישנוניות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ירידה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בתחושה למגע או לכאב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גרון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לחץ בגרון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יובש בפה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בטן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קלקול קיבה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בחילה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תחושת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נוחות בבטן עם דחף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להקיא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נוקשות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טונוס שרירים מוגבר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חולשת 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גב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 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חולשה כללית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חום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צמרמורות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נזלת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הזעה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עקצוץ או תחושה לא תקינה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הסמקה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שאינן שכיחות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קשיי 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פיהוקים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התנפחות של הפנים או של הידיים והרגליים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או זיהום בלשון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פריחה עורית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גרד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עלייה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בתחושה למגע או לכאב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קואורדינציה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האטה או קושי בתנועה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רעד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בדיבור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ניתוק מעצמך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דיכאון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מחשבות מוזרות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עצבנות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בלבול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מצבי רוח משתנים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אופוריה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מצבים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ערפול חושים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אי נוחות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כללית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תחושת מחלה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נדודי שינה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אובדן תיאבון וירידה במשקל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אנורקסיה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בחוש הטעם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צמא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ניוון במפרקים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ארתרוזיס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כאבים בעצמות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כאבים במפרקים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צורך מוגבר להטיל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במתן 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הטלת כמות מוגזמת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שתן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שלשול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ראייה לא תקינה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בעיניים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 סבילות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לאור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עיניים יבשות או דומעות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כאבי אוזניים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צפצופים באוזניים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טינטון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הפרעה בזרימת הדם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מחלה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של כלי דם פריפריאליים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נדירות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יכולות להשפיע על עד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מתוך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1,000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אנשים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הלם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אסתמה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סרפדת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אורטיקריה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עוריות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נפיחות בלשון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זיהום בדרכי הנשימה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בלוטות לימפה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נפוחות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קצב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לב איטי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שבריריות ריגשית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שינויים במצב הרוח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ניוון של המפרקים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ארתריטיס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מפרקים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הפרעות בשרירים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עוויתות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עצירות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בוושט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גיהוקים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כאב בחזה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דימום וסתי מוגבר 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ממושך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זיהום בעין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דלקת בלחמית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שינויים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בקול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תופעות לוואי נוספות שדווח עליהן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התעלפויות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לחץ דם גבוה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דלקת של המעי הגס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הקאות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שבץ מוחי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זרימת דם לא מספקת ללב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התקף לב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עווית של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שריר הלב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עורק כלילי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אם הופיעה תופעת לוואי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אם אחת מתופעות הלוואי מחמירה או כאשר אתה סובל מתופעת לוואי שלא צוינה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בעלון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עליך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להתייעץ עם 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ניתן לדווח על תופעות לוואי למשרד הבריאות באמצעות לחיצה על הקישור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דיווח על תופעות לוואי עקב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טיפול תרופתי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שנמצא בדף הבית של אתר משרד הבריאות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www.health.gov.il</w:t>
      </w:r>
      <w:r>
        <w:rPr>
          <w:rFonts w:ascii="Arial" w:eastAsia="Arial" w:hAnsi="Arial"/>
          <w:rtl/>
          <w:sz w:val="22"/>
        </w:rPr>
        <w:t xml:space="preserve">)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המפנה לטופס המקוון לדיווח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 תופעות לוואי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 על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ידי כניסה לקישור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https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sideeffects.health.gov.il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איך לאחסן את התרופה</w:t>
      </w:r>
      <w:r>
        <w:rPr>
          <w:rFonts w:ascii="Arial" w:eastAsia="Arial" w:hAnsi="Arial"/>
          <w:rtl/>
          <w:sz w:val="22"/>
        </w:rPr>
        <w:t xml:space="preserve">?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מנע הרעלה</w:t>
      </w:r>
      <w:r>
        <w:rPr>
          <w:rFonts w:ascii="Arial" w:eastAsia="Arial" w:hAnsi="Arial"/>
          <w:rtl/>
          <w:sz w:val="22"/>
        </w:rPr>
        <w:t xml:space="preserve">!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תרופה זו וכל תרופה אחרת יש לשמור במקום סגור מחוץ להישג ידם וטווח ראייתם של ילדים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</w:t>
      </w:r>
      <w:r>
        <w:rPr>
          <w:rFonts w:ascii="Arial" w:eastAsia="Arial" w:hAnsi="Arial"/>
          <w:rtl/>
          <w:sz w:val="22"/>
        </w:rPr>
        <w:t xml:space="preserve">/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תינוקות ועל ידי כך תמנע הרעלה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אין לגרום להקאה ללא הוראה מפורשת מהרופא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אין להשתמש בתרופה אחרי תאריך התפוגה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(</w:t>
      </w:r>
      <w:r>
        <w:rPr>
          <w:rFonts w:ascii="Arial" w:eastAsia="Arial" w:hAnsi="Arial"/>
          <w:rtl/>
          <w:sz w:val="22"/>
        </w:rPr>
        <w:t xml:space="preserve">exp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date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המופיע על גבי האריזה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תאריך התפוגה מתייחס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ליום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האחרון של אותו חודש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•</w:t>
      </w:r>
      <w:r>
        <w:rPr>
          <w:rFonts w:ascii="Arial" w:eastAsia="Arial" w:hAnsi="Arial"/>
          <w:rtl/>
          <w:sz w:val="22"/>
        </w:rPr>
        <w:tab/>
      </w:r>
      <w:r>
        <w:rPr>
          <w:rFonts w:ascii="Arial" w:eastAsia="Arial" w:hAnsi="Arial"/>
          <w:rtl/>
          <w:sz w:val="22"/>
        </w:rPr>
        <w:t xml:space="preserve">יש לאחסן את התרופה מתחת ל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300C.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מידע נוסף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נוסף על החומר הפעיל התרופה מכילה גם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microcrystallinem cellulose, lactose monohydrate, croscarmellose sodium, magnesium stearat</w:t>
      </w:r>
      <w:r>
        <w:rPr>
          <w:rFonts w:ascii="Arial" w:eastAsia="Arial" w:hAnsi="Arial"/>
          <w:rtl/>
          <w:sz w:val="22"/>
        </w:rPr>
        <w:t xml:space="preserve">e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titanium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dioxide (E171), hypromellose, glycerol triacetate and sunset yellow FCF aluminium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lake (E110).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מכילה לקטוז מונוהידרט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23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92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כיצד נראית התרופה ומה תוכן האריזה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טבליה עגולה בצבע כתום שעליה מוטבע בצד אחד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REP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ובצד שני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Pfizer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התרופה משווקת באריזה המכילה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2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3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5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6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או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טבליות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ייתכן שלא כל גודלי האריזות משווקים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בעל הרישום וכתובתו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פייזר פי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אף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אי פרמצבטיקה ישראל בע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רח</w:t>
      </w:r>
      <w:r>
        <w:rPr>
          <w:rFonts w:ascii="Arial" w:eastAsia="Arial" w:hAnsi="Arial"/>
          <w:rtl/>
          <w:sz w:val="22"/>
        </w:rPr>
        <w:t xml:space="preserve">'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שנקר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9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הרצליה פיתוח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46725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מספר רישום התרופה בפנקס התרופות הממלכתי במשרד הבריאות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20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124.28.30370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40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124.29.30371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רילרט</w:t>
      </w:r>
      <w:r>
        <w:rPr>
          <w:rFonts w:ascii="Arial" w:eastAsia="Arial" w:hAnsi="Arial"/>
          <w:rtl/>
          <w:sz w:val="22"/>
        </w:rPr>
        <w:t xml:space="preserve">™ 80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מ</w:t>
      </w:r>
      <w:r>
        <w:rPr>
          <w:rFonts w:ascii="Arial" w:eastAsia="Arial" w:hAnsi="Arial"/>
          <w:rtl/>
          <w:sz w:val="22"/>
        </w:rPr>
        <w:t xml:space="preserve">"</w:t>
      </w:r>
      <w:r>
        <w:rPr>
          <w:rFonts w:ascii="Arial" w:eastAsia="Arial" w:hAnsi="Arial"/>
          <w:rtl/>
          <w:sz w:val="22"/>
        </w:rPr>
        <w:t xml:space="preserve">ג</w:t>
      </w:r>
      <w:r>
        <w:rPr>
          <w:rFonts w:ascii="Arial" w:eastAsia="Arial" w:hAnsi="Arial"/>
          <w:rtl/>
          <w:sz w:val="22"/>
        </w:rPr>
        <w:t xml:space="preserve">: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124.30.30372
</w:t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לשם הפשטות ולהקלת הקריאה עלון זה נוסח בלשון זכר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על אף זאת</w:t>
      </w:r>
      <w:r>
        <w:rPr>
          <w:rFonts w:ascii="Arial" w:eastAsia="Arial" w:hAnsi="Arial"/>
          <w:rtl/>
          <w:sz w:val="22"/>
        </w:rPr>
        <w:t xml:space="preserve">,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התרופה מיועדת לבני שני המינים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p>
      <w:pPr>
        <w:pBdr/>
        <w:pStyle w:val="Normal"/>
        <w:bidi/>
        <w:spacing w:after="120" w:line="276" w:lineRule="auto"/>
        <w:ind w:left="0" w:right="0"/>
        <w:jc w:val="left"/>
        <w:rPr/>
      </w:pPr>
      <w:r>
        <w:rPr>
          <w:rFonts w:ascii="Arial" w:eastAsia="Arial" w:hAnsi="Arial"/>
          <w:rtl/>
          <w:sz w:val="22"/>
        </w:rPr>
        <w:t xml:space="preserve">עודכן ב</w:t>
      </w:r>
      <w:r>
        <w:rPr>
          <w:rFonts w:ascii="Arial" w:eastAsia="Arial" w:hAnsi="Arial"/>
          <w:rtl/>
          <w:sz w:val="22"/>
        </w:rPr>
        <w:t xml:space="preserve">-</w:t>
      </w:r>
      <w:r>
        <w:rPr>
          <w:rFonts w:ascii="Arial" w:eastAsia="Arial" w:hAnsi="Arial"/>
          <w:rtl/>
          <w:sz w:val="22"/>
        </w:rPr>
        <w:t xml:space="preserve">05/2021</w:t>
      </w:r>
      <w:r>
        <w:rPr>
          <w:rFonts w:ascii="Arial" w:eastAsia="Arial" w:hAnsi="Arial"/>
          <w:rtl/>
          <w:sz w:val="22"/>
        </w:rPr>
        <w:t xml:space="preserve"> </w:t>
      </w:r>
      <w:r>
        <w:rPr>
          <w:rFonts w:ascii="Arial" w:eastAsia="Arial" w:hAnsi="Arial"/>
          <w:rtl/>
          <w:sz w:val="22"/>
        </w:rPr>
        <w:t xml:space="preserve">בהתאם להנחיות משרד הבריאות</w:t>
      </w:r>
      <w:r>
        <w:rPr>
          <w:rFonts w:ascii="Arial" w:eastAsia="Arial" w:hAnsi="Arial"/>
          <w:rtl/>
          <w:sz w:val="22"/>
        </w:rPr>
        <w:t xml:space="preserve">.</w:t>
      </w:r>
      <w:r>
        <w:rPr>
          <w:rFonts w:ascii="Arial" w:eastAsia="Arial" w:hAnsi="Arial"/>
          <w:rtl/>
          <w:sz w:val="22"/>
        </w:rPr>
        <w:cr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  <w:bidi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mc:Ignorable="w14 w15">
  <w:comment w:id="0" w:author="Admin Adminel" w:date="2024-11-06T15:17:40.536Z">
    <w:p w14:paraId="1">
      <w:pPr/>
      <w:r>
        <w:t xml:space="preserve">Test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mc:Ignorable="w14 w15">
  <w15:commentEx w15:paraId="1" w15:done="0"/>
</w15:commentsEx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trackRevisions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outlineLvl w:val="9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comments" Target="comments.xml" /><Relationship Id="rId4" Type="http://schemas.microsoft.com/office/2011/relationships/commentsExtended" Target="commentsExtended.xml" /></Relationships>
</file>